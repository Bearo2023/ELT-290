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Make Inquiries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You want to order catering services for your company’s end-of-year luncheon for 60 people. </w:t>
      </w:r>
      <w:r w:rsidDel="00000000" w:rsidR="00000000" w:rsidRPr="00000000">
        <w:rPr>
          <w:u w:val="single"/>
          <w:rtl w:val="0"/>
        </w:rPr>
        <w:t xml:space="preserve">Write an email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u w:val="single"/>
          <w:rtl w:val="0"/>
        </w:rPr>
        <w:t xml:space="preserve">include a subject line</w:t>
      </w:r>
      <w:r w:rsidDel="00000000" w:rsidR="00000000" w:rsidRPr="00000000">
        <w:rPr>
          <w:rtl w:val="0"/>
        </w:rPr>
        <w:t xml:space="preserve"> requesting the following information from a catering company: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• the menu and price list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• the possibility of having vegetarian, kosher or halal dishes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• what can be included: plates, silverware, linens, etc.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• how many servers will be available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• any other details that may be relevant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Subject:  Enquiry about catering services for a luncheon of 60 people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Dear Catering Services Manager,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My name is Kai and I represent Company ABC. I am writing to enquire about the catering services that are offered by your company. Our company is planning to arrange an end-of-year luncheon for 60 people on December 19, 2023 at 1:00 PM and the event will be hosted at 123 Yonge Street.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May I know if you can provide the following information to us?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menu and price list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the possibility of having vegetarian, kosher or halal dishes 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</w:pPr>
      <w:ins w:author="Helen Tam" w:id="0" w:date="2023-09-07T18:10:08Z">
        <w:r w:rsidDel="00000000" w:rsidR="00000000" w:rsidRPr="00000000">
          <w:rPr>
            <w:rtl w:val="0"/>
          </w:rPr>
          <w:t xml:space="preserve">the cost of including</w:t>
        </w:r>
      </w:ins>
      <w:del w:author="Helen Tam" w:id="0" w:date="2023-09-07T18:10:08Z">
        <w:r w:rsidDel="00000000" w:rsidR="00000000" w:rsidRPr="00000000">
          <w:rPr>
            <w:rtl w:val="0"/>
          </w:rPr>
          <w:delText xml:space="preserve">what can be included:</w:delText>
        </w:r>
      </w:del>
      <w:r w:rsidDel="00000000" w:rsidR="00000000" w:rsidRPr="00000000">
        <w:rPr>
          <w:rtl w:val="0"/>
        </w:rPr>
        <w:t xml:space="preserve"> plates, silverware, linens, etc. 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</w:pPr>
      <w:ins w:author="Helen Tam" w:id="1" w:date="2023-09-07T18:10:26Z">
        <w:r w:rsidDel="00000000" w:rsidR="00000000" w:rsidRPr="00000000">
          <w:rPr>
            <w:rtl w:val="0"/>
          </w:rPr>
          <w:t xml:space="preserve">the number of </w:t>
        </w:r>
      </w:ins>
      <w:del w:author="Helen Tam" w:id="1" w:date="2023-09-07T18:10:26Z">
        <w:r w:rsidDel="00000000" w:rsidR="00000000" w:rsidRPr="00000000">
          <w:rPr>
            <w:rtl w:val="0"/>
          </w:rPr>
          <w:delText xml:space="preserve">how many </w:delText>
        </w:r>
      </w:del>
      <w:r w:rsidDel="00000000" w:rsidR="00000000" w:rsidRPr="00000000">
        <w:rPr>
          <w:rtl w:val="0"/>
        </w:rPr>
        <w:t xml:space="preserve">servers </w:t>
      </w:r>
      <w:del w:author="Helen Tam" w:id="2" w:date="2023-09-07T18:10:43Z">
        <w:r w:rsidDel="00000000" w:rsidR="00000000" w:rsidRPr="00000000">
          <w:rPr>
            <w:rtl w:val="0"/>
          </w:rPr>
          <w:delText xml:space="preserve">will be </w:delText>
        </w:r>
      </w:del>
      <w:r w:rsidDel="00000000" w:rsidR="00000000" w:rsidRPr="00000000">
        <w:rPr>
          <w:rtl w:val="0"/>
        </w:rPr>
        <w:t xml:space="preserve">available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any other details that may be relevant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I am looking forward to your reply. If you require any further information on this, please feel free to contact me via email or at xxx-xxx-xxx.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I appreciate your time and assistance regarding this matter.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Best Regards,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Kai Hung Ho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