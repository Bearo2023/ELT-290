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an email to your instructor below. Let her know that you can’t come to class. Give a reason.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Decide what details you should include in your email. Include a subject line for your email.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Subject: Request for leave of absence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Dear Helen,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 am writing to inform you that I cannot attend the class next Monday due to a scheduled exam for </w:t>
      </w:r>
      <w:del w:author="Helen Tam" w:id="0" w:date="2023-08-18T15:25:02Z">
        <w:r w:rsidDel="00000000" w:rsidR="00000000" w:rsidRPr="00000000">
          <w:rPr>
            <w:rtl w:val="0"/>
          </w:rPr>
          <w:delText xml:space="preserve">the </w:delText>
        </w:r>
      </w:del>
      <w:r w:rsidDel="00000000" w:rsidR="00000000" w:rsidRPr="00000000">
        <w:rPr>
          <w:rtl w:val="0"/>
        </w:rPr>
        <w:t xml:space="preserve">CompTIA A+ certification. I would like to request a leave of absence for that day.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If there are any assignments or tasks that I should be aware of during my absence, please kindly let me know.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Thank you for your understanding and support on this matter.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Best regards,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Kai Hung Ho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